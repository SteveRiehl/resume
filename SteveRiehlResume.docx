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B100E" w:rsidRDefault="0061302B">
      <w:pPr>
        <w:jc w:val="center"/>
        <w:rPr>
          <w:b/>
          <w:color w:val="767171"/>
          <w:sz w:val="52"/>
          <w:szCs w:val="52"/>
        </w:rPr>
      </w:pPr>
      <w:r>
        <w:rPr>
          <w:b/>
          <w:color w:val="767171"/>
          <w:sz w:val="52"/>
          <w:szCs w:val="52"/>
        </w:rPr>
        <w:t>Stephen Riehl</w:t>
      </w:r>
    </w:p>
    <w:p w14:paraId="00000002" w14:textId="77777777" w:rsidR="001B100E" w:rsidRDefault="001B100E">
      <w:pPr>
        <w:jc w:val="center"/>
        <w:rPr>
          <w:b/>
          <w:color w:val="767171"/>
          <w:sz w:val="48"/>
          <w:szCs w:val="48"/>
        </w:rPr>
      </w:pPr>
    </w:p>
    <w:p w14:paraId="00000003" w14:textId="77777777" w:rsidR="001B100E" w:rsidRDefault="0061302B">
      <w:pPr>
        <w:jc w:val="center"/>
        <w:rPr>
          <w:b/>
          <w:color w:val="767171"/>
          <w:sz w:val="28"/>
          <w:szCs w:val="28"/>
        </w:rPr>
      </w:pPr>
      <w:r>
        <w:rPr>
          <w:b/>
          <w:color w:val="6C757D"/>
          <w:sz w:val="28"/>
          <w:szCs w:val="28"/>
          <w:highlight w:val="white"/>
        </w:rPr>
        <w:t>Dedicated and disciplined data scientist and ultra-marathoner with a penchant for writing algorithms and creative problem solving.</w:t>
      </w:r>
    </w:p>
    <w:p w14:paraId="00000004" w14:textId="77777777" w:rsidR="001B100E" w:rsidRDefault="0061302B">
      <w:pPr>
        <w:spacing w:before="587"/>
        <w:jc w:val="center"/>
        <w:rPr>
          <w:b/>
          <w:sz w:val="40"/>
          <w:szCs w:val="40"/>
        </w:rPr>
      </w:pPr>
      <w:r>
        <w:rPr>
          <w:b/>
          <w:color w:val="C45911"/>
          <w:sz w:val="40"/>
          <w:szCs w:val="40"/>
        </w:rPr>
        <w:t>SKILLS</w:t>
      </w:r>
    </w:p>
    <w:tbl>
      <w:tblPr>
        <w:tblStyle w:val="a"/>
        <w:tblW w:w="114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720"/>
        <w:gridCol w:w="3930"/>
        <w:gridCol w:w="3780"/>
      </w:tblGrid>
      <w:tr w:rsidR="001B100E" w14:paraId="00D27407" w14:textId="77777777" w:rsidTr="00633ABB">
        <w:trPr>
          <w:trHeight w:val="20"/>
          <w:jc w:val="center"/>
        </w:trPr>
        <w:tc>
          <w:tcPr>
            <w:tcW w:w="3720" w:type="dxa"/>
            <w:shd w:val="clear" w:color="auto" w:fill="auto"/>
            <w:tcMar>
              <w:top w:w="100" w:type="dxa"/>
              <w:left w:w="100" w:type="dxa"/>
              <w:bottom w:w="100" w:type="dxa"/>
              <w:right w:w="100" w:type="dxa"/>
            </w:tcMar>
          </w:tcPr>
          <w:p w14:paraId="00000005"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Python</w:t>
            </w:r>
          </w:p>
        </w:tc>
        <w:tc>
          <w:tcPr>
            <w:tcW w:w="3930" w:type="dxa"/>
            <w:shd w:val="clear" w:color="auto" w:fill="auto"/>
            <w:tcMar>
              <w:top w:w="100" w:type="dxa"/>
              <w:left w:w="100" w:type="dxa"/>
              <w:bottom w:w="100" w:type="dxa"/>
              <w:right w:w="100" w:type="dxa"/>
            </w:tcMar>
          </w:tcPr>
          <w:p w14:paraId="00000006"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R</w:t>
            </w:r>
          </w:p>
        </w:tc>
        <w:tc>
          <w:tcPr>
            <w:tcW w:w="3780" w:type="dxa"/>
            <w:shd w:val="clear" w:color="auto" w:fill="auto"/>
            <w:tcMar>
              <w:top w:w="100" w:type="dxa"/>
              <w:left w:w="100" w:type="dxa"/>
              <w:bottom w:w="100" w:type="dxa"/>
              <w:right w:w="100" w:type="dxa"/>
            </w:tcMar>
          </w:tcPr>
          <w:p w14:paraId="00000007"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SQL</w:t>
            </w:r>
          </w:p>
        </w:tc>
      </w:tr>
      <w:tr w:rsidR="001B100E" w14:paraId="0AB54243" w14:textId="77777777" w:rsidTr="00633ABB">
        <w:trPr>
          <w:trHeight w:val="20"/>
          <w:jc w:val="center"/>
        </w:trPr>
        <w:tc>
          <w:tcPr>
            <w:tcW w:w="3720" w:type="dxa"/>
            <w:shd w:val="clear" w:color="auto" w:fill="auto"/>
            <w:tcMar>
              <w:top w:w="100" w:type="dxa"/>
              <w:left w:w="100" w:type="dxa"/>
              <w:bottom w:w="100" w:type="dxa"/>
              <w:right w:w="100" w:type="dxa"/>
            </w:tcMar>
          </w:tcPr>
          <w:p w14:paraId="00000008"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Machine Learning</w:t>
            </w:r>
          </w:p>
        </w:tc>
        <w:tc>
          <w:tcPr>
            <w:tcW w:w="3930" w:type="dxa"/>
            <w:shd w:val="clear" w:color="auto" w:fill="auto"/>
            <w:tcMar>
              <w:top w:w="100" w:type="dxa"/>
              <w:left w:w="100" w:type="dxa"/>
              <w:bottom w:w="100" w:type="dxa"/>
              <w:right w:w="100" w:type="dxa"/>
            </w:tcMar>
          </w:tcPr>
          <w:p w14:paraId="00000009"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Natural Language Processing</w:t>
            </w:r>
          </w:p>
        </w:tc>
        <w:tc>
          <w:tcPr>
            <w:tcW w:w="3780" w:type="dxa"/>
            <w:shd w:val="clear" w:color="auto" w:fill="auto"/>
            <w:tcMar>
              <w:top w:w="100" w:type="dxa"/>
              <w:left w:w="100" w:type="dxa"/>
              <w:bottom w:w="100" w:type="dxa"/>
              <w:right w:w="100" w:type="dxa"/>
            </w:tcMar>
          </w:tcPr>
          <w:p w14:paraId="0000000A"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Tableau</w:t>
            </w:r>
          </w:p>
        </w:tc>
      </w:tr>
      <w:tr w:rsidR="001B100E" w14:paraId="483EA8EA" w14:textId="77777777" w:rsidTr="00633ABB">
        <w:trPr>
          <w:trHeight w:val="20"/>
          <w:jc w:val="center"/>
        </w:trPr>
        <w:tc>
          <w:tcPr>
            <w:tcW w:w="3720" w:type="dxa"/>
            <w:shd w:val="clear" w:color="auto" w:fill="auto"/>
            <w:tcMar>
              <w:top w:w="100" w:type="dxa"/>
              <w:left w:w="100" w:type="dxa"/>
              <w:bottom w:w="100" w:type="dxa"/>
              <w:right w:w="100" w:type="dxa"/>
            </w:tcMar>
          </w:tcPr>
          <w:p w14:paraId="0000000B"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Excel (VB)</w:t>
            </w:r>
          </w:p>
        </w:tc>
        <w:tc>
          <w:tcPr>
            <w:tcW w:w="3930" w:type="dxa"/>
            <w:shd w:val="clear" w:color="auto" w:fill="auto"/>
            <w:tcMar>
              <w:top w:w="100" w:type="dxa"/>
              <w:left w:w="100" w:type="dxa"/>
              <w:bottom w:w="100" w:type="dxa"/>
              <w:right w:w="100" w:type="dxa"/>
            </w:tcMar>
          </w:tcPr>
          <w:p w14:paraId="0000000C"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Data Wrangling</w:t>
            </w:r>
          </w:p>
        </w:tc>
        <w:tc>
          <w:tcPr>
            <w:tcW w:w="3780" w:type="dxa"/>
            <w:shd w:val="clear" w:color="auto" w:fill="auto"/>
            <w:tcMar>
              <w:top w:w="100" w:type="dxa"/>
              <w:left w:w="100" w:type="dxa"/>
              <w:bottom w:w="100" w:type="dxa"/>
              <w:right w:w="100" w:type="dxa"/>
            </w:tcMar>
          </w:tcPr>
          <w:p w14:paraId="0000000D"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Statistical Analysis</w:t>
            </w:r>
          </w:p>
        </w:tc>
      </w:tr>
      <w:tr w:rsidR="001B100E" w14:paraId="6D8DC95A" w14:textId="77777777" w:rsidTr="00633ABB">
        <w:trPr>
          <w:trHeight w:val="20"/>
          <w:jc w:val="center"/>
        </w:trPr>
        <w:tc>
          <w:tcPr>
            <w:tcW w:w="3720" w:type="dxa"/>
            <w:shd w:val="clear" w:color="auto" w:fill="auto"/>
            <w:tcMar>
              <w:top w:w="100" w:type="dxa"/>
              <w:left w:w="100" w:type="dxa"/>
              <w:bottom w:w="100" w:type="dxa"/>
              <w:right w:w="100" w:type="dxa"/>
            </w:tcMar>
          </w:tcPr>
          <w:p w14:paraId="0000000E"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Benchmarking</w:t>
            </w:r>
          </w:p>
        </w:tc>
        <w:tc>
          <w:tcPr>
            <w:tcW w:w="3930" w:type="dxa"/>
            <w:shd w:val="clear" w:color="auto" w:fill="auto"/>
            <w:tcMar>
              <w:top w:w="100" w:type="dxa"/>
              <w:left w:w="100" w:type="dxa"/>
              <w:bottom w:w="100" w:type="dxa"/>
              <w:right w:w="100" w:type="dxa"/>
            </w:tcMar>
          </w:tcPr>
          <w:p w14:paraId="0000000F"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Web Scraping</w:t>
            </w:r>
          </w:p>
        </w:tc>
        <w:tc>
          <w:tcPr>
            <w:tcW w:w="3780" w:type="dxa"/>
            <w:shd w:val="clear" w:color="auto" w:fill="auto"/>
            <w:tcMar>
              <w:top w:w="100" w:type="dxa"/>
              <w:left w:w="100" w:type="dxa"/>
              <w:bottom w:w="100" w:type="dxa"/>
              <w:right w:w="100" w:type="dxa"/>
            </w:tcMar>
          </w:tcPr>
          <w:p w14:paraId="00000010"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System Automation</w:t>
            </w:r>
          </w:p>
        </w:tc>
      </w:tr>
      <w:tr w:rsidR="001B100E" w14:paraId="098C9623" w14:textId="77777777" w:rsidTr="00633ABB">
        <w:trPr>
          <w:trHeight w:val="20"/>
          <w:jc w:val="center"/>
        </w:trPr>
        <w:tc>
          <w:tcPr>
            <w:tcW w:w="3720" w:type="dxa"/>
            <w:shd w:val="clear" w:color="auto" w:fill="auto"/>
            <w:tcMar>
              <w:top w:w="100" w:type="dxa"/>
              <w:left w:w="100" w:type="dxa"/>
              <w:bottom w:w="100" w:type="dxa"/>
              <w:right w:w="100" w:type="dxa"/>
            </w:tcMar>
          </w:tcPr>
          <w:p w14:paraId="00000011"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Business Intelligence</w:t>
            </w:r>
          </w:p>
        </w:tc>
        <w:tc>
          <w:tcPr>
            <w:tcW w:w="3930" w:type="dxa"/>
            <w:shd w:val="clear" w:color="auto" w:fill="auto"/>
            <w:tcMar>
              <w:top w:w="100" w:type="dxa"/>
              <w:left w:w="100" w:type="dxa"/>
              <w:bottom w:w="100" w:type="dxa"/>
              <w:right w:w="100" w:type="dxa"/>
            </w:tcMar>
          </w:tcPr>
          <w:p w14:paraId="00000012"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Microsoft Suite</w:t>
            </w:r>
          </w:p>
        </w:tc>
        <w:tc>
          <w:tcPr>
            <w:tcW w:w="3780" w:type="dxa"/>
            <w:shd w:val="clear" w:color="auto" w:fill="auto"/>
            <w:tcMar>
              <w:top w:w="100" w:type="dxa"/>
              <w:left w:w="100" w:type="dxa"/>
              <w:bottom w:w="100" w:type="dxa"/>
              <w:right w:w="100" w:type="dxa"/>
            </w:tcMar>
          </w:tcPr>
          <w:p w14:paraId="00000013"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Predictive Analytics</w:t>
            </w:r>
          </w:p>
        </w:tc>
      </w:tr>
      <w:tr w:rsidR="001B100E" w14:paraId="4FCFCC06" w14:textId="77777777" w:rsidTr="00633ABB">
        <w:trPr>
          <w:trHeight w:val="20"/>
          <w:jc w:val="center"/>
        </w:trPr>
        <w:tc>
          <w:tcPr>
            <w:tcW w:w="3720" w:type="dxa"/>
            <w:shd w:val="clear" w:color="auto" w:fill="auto"/>
            <w:tcMar>
              <w:top w:w="100" w:type="dxa"/>
              <w:left w:w="100" w:type="dxa"/>
              <w:bottom w:w="100" w:type="dxa"/>
              <w:right w:w="100" w:type="dxa"/>
            </w:tcMar>
          </w:tcPr>
          <w:p w14:paraId="00000014"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Pandas</w:t>
            </w:r>
          </w:p>
        </w:tc>
        <w:tc>
          <w:tcPr>
            <w:tcW w:w="3930" w:type="dxa"/>
            <w:shd w:val="clear" w:color="auto" w:fill="auto"/>
            <w:tcMar>
              <w:top w:w="100" w:type="dxa"/>
              <w:left w:w="100" w:type="dxa"/>
              <w:bottom w:w="100" w:type="dxa"/>
              <w:right w:w="100" w:type="dxa"/>
            </w:tcMar>
          </w:tcPr>
          <w:p w14:paraId="00000015" w14:textId="77777777" w:rsidR="001B100E" w:rsidRDefault="0061302B">
            <w:pPr>
              <w:widowControl w:val="0"/>
              <w:pBdr>
                <w:top w:val="nil"/>
                <w:left w:val="nil"/>
                <w:bottom w:val="nil"/>
                <w:right w:val="nil"/>
                <w:between w:val="nil"/>
              </w:pBdr>
              <w:jc w:val="center"/>
              <w:rPr>
                <w:color w:val="6C757D"/>
                <w:sz w:val="28"/>
                <w:szCs w:val="28"/>
              </w:rPr>
            </w:pPr>
            <w:proofErr w:type="spellStart"/>
            <w:r>
              <w:rPr>
                <w:color w:val="6C757D"/>
                <w:sz w:val="28"/>
                <w:szCs w:val="28"/>
              </w:rPr>
              <w:t>SKlearn</w:t>
            </w:r>
            <w:proofErr w:type="spellEnd"/>
          </w:p>
        </w:tc>
        <w:tc>
          <w:tcPr>
            <w:tcW w:w="3780" w:type="dxa"/>
            <w:shd w:val="clear" w:color="auto" w:fill="auto"/>
            <w:tcMar>
              <w:top w:w="100" w:type="dxa"/>
              <w:left w:w="100" w:type="dxa"/>
              <w:bottom w:w="100" w:type="dxa"/>
              <w:right w:w="100" w:type="dxa"/>
            </w:tcMar>
          </w:tcPr>
          <w:p w14:paraId="00000016" w14:textId="77777777" w:rsidR="001B100E" w:rsidRDefault="0061302B">
            <w:pPr>
              <w:widowControl w:val="0"/>
              <w:pBdr>
                <w:top w:val="nil"/>
                <w:left w:val="nil"/>
                <w:bottom w:val="nil"/>
                <w:right w:val="nil"/>
                <w:between w:val="nil"/>
              </w:pBdr>
              <w:jc w:val="center"/>
              <w:rPr>
                <w:color w:val="6C757D"/>
                <w:sz w:val="28"/>
                <w:szCs w:val="28"/>
              </w:rPr>
            </w:pPr>
            <w:proofErr w:type="spellStart"/>
            <w:r>
              <w:rPr>
                <w:color w:val="6C757D"/>
                <w:sz w:val="28"/>
                <w:szCs w:val="28"/>
              </w:rPr>
              <w:t>BeautifulSoup</w:t>
            </w:r>
            <w:proofErr w:type="spellEnd"/>
          </w:p>
        </w:tc>
      </w:tr>
      <w:tr w:rsidR="001B100E" w14:paraId="40470963" w14:textId="77777777" w:rsidTr="00633ABB">
        <w:trPr>
          <w:trHeight w:val="20"/>
          <w:jc w:val="center"/>
        </w:trPr>
        <w:tc>
          <w:tcPr>
            <w:tcW w:w="3720" w:type="dxa"/>
            <w:shd w:val="clear" w:color="auto" w:fill="auto"/>
            <w:tcMar>
              <w:top w:w="100" w:type="dxa"/>
              <w:left w:w="100" w:type="dxa"/>
              <w:bottom w:w="100" w:type="dxa"/>
              <w:right w:w="100" w:type="dxa"/>
            </w:tcMar>
          </w:tcPr>
          <w:p w14:paraId="00000017" w14:textId="77777777" w:rsidR="001B100E" w:rsidRDefault="0061302B">
            <w:pPr>
              <w:widowControl w:val="0"/>
              <w:pBdr>
                <w:top w:val="nil"/>
                <w:left w:val="nil"/>
                <w:bottom w:val="nil"/>
                <w:right w:val="nil"/>
                <w:between w:val="nil"/>
              </w:pBdr>
              <w:jc w:val="center"/>
              <w:rPr>
                <w:color w:val="6C757D"/>
                <w:sz w:val="28"/>
                <w:szCs w:val="28"/>
              </w:rPr>
            </w:pPr>
            <w:proofErr w:type="spellStart"/>
            <w:r>
              <w:rPr>
                <w:color w:val="6C757D"/>
                <w:sz w:val="28"/>
                <w:szCs w:val="28"/>
              </w:rPr>
              <w:t>Numpy</w:t>
            </w:r>
            <w:proofErr w:type="spellEnd"/>
          </w:p>
        </w:tc>
        <w:tc>
          <w:tcPr>
            <w:tcW w:w="3930" w:type="dxa"/>
            <w:shd w:val="clear" w:color="auto" w:fill="auto"/>
            <w:tcMar>
              <w:top w:w="100" w:type="dxa"/>
              <w:left w:w="100" w:type="dxa"/>
              <w:bottom w:w="100" w:type="dxa"/>
              <w:right w:w="100" w:type="dxa"/>
            </w:tcMar>
          </w:tcPr>
          <w:p w14:paraId="00000018" w14:textId="77777777" w:rsidR="001B100E" w:rsidRDefault="0061302B">
            <w:pPr>
              <w:widowControl w:val="0"/>
              <w:pBdr>
                <w:top w:val="nil"/>
                <w:left w:val="nil"/>
                <w:bottom w:val="nil"/>
                <w:right w:val="nil"/>
                <w:between w:val="nil"/>
              </w:pBdr>
              <w:jc w:val="center"/>
              <w:rPr>
                <w:color w:val="6C757D"/>
                <w:sz w:val="28"/>
                <w:szCs w:val="28"/>
              </w:rPr>
            </w:pPr>
            <w:proofErr w:type="spellStart"/>
            <w:r>
              <w:rPr>
                <w:color w:val="6C757D"/>
                <w:sz w:val="28"/>
                <w:szCs w:val="28"/>
              </w:rPr>
              <w:t>Matplot</w:t>
            </w:r>
            <w:proofErr w:type="spellEnd"/>
          </w:p>
        </w:tc>
        <w:tc>
          <w:tcPr>
            <w:tcW w:w="3780" w:type="dxa"/>
            <w:shd w:val="clear" w:color="auto" w:fill="auto"/>
            <w:tcMar>
              <w:top w:w="100" w:type="dxa"/>
              <w:left w:w="100" w:type="dxa"/>
              <w:bottom w:w="100" w:type="dxa"/>
              <w:right w:w="100" w:type="dxa"/>
            </w:tcMar>
          </w:tcPr>
          <w:p w14:paraId="00000019" w14:textId="77777777" w:rsidR="001B100E" w:rsidRDefault="0061302B">
            <w:pPr>
              <w:widowControl w:val="0"/>
              <w:pBdr>
                <w:top w:val="nil"/>
                <w:left w:val="nil"/>
                <w:bottom w:val="nil"/>
                <w:right w:val="nil"/>
                <w:between w:val="nil"/>
              </w:pBdr>
              <w:jc w:val="center"/>
              <w:rPr>
                <w:color w:val="6C757D"/>
                <w:sz w:val="28"/>
                <w:szCs w:val="28"/>
              </w:rPr>
            </w:pPr>
            <w:r>
              <w:rPr>
                <w:color w:val="6C757D"/>
                <w:sz w:val="28"/>
                <w:szCs w:val="28"/>
              </w:rPr>
              <w:t>Seaborn</w:t>
            </w:r>
          </w:p>
        </w:tc>
      </w:tr>
    </w:tbl>
    <w:p w14:paraId="0000001B" w14:textId="62E42470" w:rsidR="001B100E" w:rsidRDefault="001B100E">
      <w:pPr>
        <w:pBdr>
          <w:top w:val="nil"/>
          <w:left w:val="nil"/>
          <w:bottom w:val="nil"/>
          <w:right w:val="nil"/>
          <w:between w:val="nil"/>
        </w:pBdr>
        <w:rPr>
          <w:b/>
          <w:color w:val="767171"/>
          <w:sz w:val="28"/>
          <w:szCs w:val="28"/>
        </w:rPr>
      </w:pPr>
    </w:p>
    <w:p w14:paraId="4F8A7254" w14:textId="56B36262" w:rsidR="00C67EEE" w:rsidRDefault="00C67EEE" w:rsidP="00C67EEE">
      <w:pPr>
        <w:spacing w:before="587"/>
        <w:rPr>
          <w:b/>
          <w:sz w:val="40"/>
          <w:szCs w:val="40"/>
        </w:rPr>
      </w:pPr>
      <w:r>
        <w:rPr>
          <w:b/>
          <w:color w:val="C45911"/>
          <w:sz w:val="40"/>
          <w:szCs w:val="40"/>
        </w:rPr>
        <w:t>EXPERIENCE</w:t>
      </w:r>
    </w:p>
    <w:p w14:paraId="6556D731" w14:textId="77777777" w:rsidR="00C67EEE" w:rsidRDefault="00C67EEE" w:rsidP="00C67EEE">
      <w:pPr>
        <w:pBdr>
          <w:top w:val="nil"/>
          <w:left w:val="nil"/>
          <w:bottom w:val="nil"/>
          <w:right w:val="nil"/>
          <w:between w:val="nil"/>
        </w:pBdr>
        <w:rPr>
          <w:b/>
          <w:color w:val="767171"/>
          <w:sz w:val="28"/>
          <w:szCs w:val="28"/>
        </w:rPr>
      </w:pPr>
    </w:p>
    <w:p w14:paraId="0000001C" w14:textId="77777777" w:rsidR="001B100E" w:rsidRDefault="0061302B">
      <w:pPr>
        <w:pBdr>
          <w:top w:val="nil"/>
          <w:left w:val="nil"/>
          <w:bottom w:val="nil"/>
          <w:right w:val="nil"/>
          <w:between w:val="nil"/>
        </w:pBdr>
        <w:rPr>
          <w:b/>
          <w:color w:val="767171"/>
          <w:sz w:val="28"/>
          <w:szCs w:val="28"/>
        </w:rPr>
      </w:pPr>
      <w:r>
        <w:rPr>
          <w:b/>
          <w:color w:val="767171"/>
          <w:sz w:val="28"/>
          <w:szCs w:val="28"/>
        </w:rPr>
        <w:t>GENERAL ASSEMBLY</w:t>
      </w:r>
    </w:p>
    <w:p w14:paraId="0000001D" w14:textId="77777777" w:rsidR="001B100E" w:rsidRDefault="0061302B">
      <w:pPr>
        <w:pBdr>
          <w:top w:val="nil"/>
          <w:left w:val="nil"/>
          <w:bottom w:val="nil"/>
          <w:right w:val="nil"/>
          <w:between w:val="nil"/>
        </w:pBdr>
        <w:rPr>
          <w:b/>
          <w:color w:val="767171"/>
          <w:sz w:val="28"/>
          <w:szCs w:val="28"/>
        </w:rPr>
      </w:pPr>
      <w:r>
        <w:rPr>
          <w:b/>
          <w:color w:val="767171"/>
          <w:sz w:val="28"/>
          <w:szCs w:val="28"/>
        </w:rPr>
        <w:t>DATA SCIENCE IMMERSIVE</w:t>
      </w:r>
    </w:p>
    <w:p w14:paraId="0000001E" w14:textId="77777777" w:rsidR="001B100E" w:rsidRDefault="0061302B">
      <w:pPr>
        <w:pBdr>
          <w:top w:val="nil"/>
          <w:left w:val="nil"/>
          <w:bottom w:val="nil"/>
          <w:right w:val="nil"/>
          <w:between w:val="nil"/>
        </w:pBdr>
        <w:rPr>
          <w:color w:val="767171"/>
          <w:sz w:val="28"/>
          <w:szCs w:val="28"/>
        </w:rPr>
      </w:pPr>
      <w:r>
        <w:rPr>
          <w:color w:val="767171"/>
          <w:sz w:val="28"/>
          <w:szCs w:val="28"/>
        </w:rPr>
        <w:t>2021</w:t>
      </w:r>
    </w:p>
    <w:p w14:paraId="0000001F" w14:textId="77777777" w:rsidR="001B100E" w:rsidRDefault="001B100E">
      <w:pPr>
        <w:pBdr>
          <w:top w:val="nil"/>
          <w:left w:val="nil"/>
          <w:bottom w:val="nil"/>
          <w:right w:val="nil"/>
          <w:between w:val="nil"/>
        </w:pBdr>
        <w:rPr>
          <w:color w:val="767171"/>
          <w:sz w:val="28"/>
          <w:szCs w:val="28"/>
        </w:rPr>
      </w:pPr>
    </w:p>
    <w:p w14:paraId="00000020"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Applied data analysis and data visualization skills in a 500-hour immersive course.  </w:t>
      </w:r>
    </w:p>
    <w:p w14:paraId="00000021" w14:textId="77777777" w:rsidR="001B100E" w:rsidRDefault="0061302B">
      <w:pPr>
        <w:pBdr>
          <w:top w:val="nil"/>
          <w:left w:val="nil"/>
          <w:bottom w:val="nil"/>
          <w:right w:val="nil"/>
          <w:between w:val="nil"/>
        </w:pBdr>
        <w:rPr>
          <w:color w:val="6C757D"/>
        </w:rPr>
      </w:pPr>
      <w:r>
        <w:rPr>
          <w:color w:val="767171"/>
          <w:sz w:val="28"/>
          <w:szCs w:val="28"/>
        </w:rPr>
        <w:t xml:space="preserve">• </w:t>
      </w:r>
      <w:r>
        <w:rPr>
          <w:color w:val="767171"/>
        </w:rPr>
        <w:t xml:space="preserve">Completed 35 labs and 5 projects, leveraging data science best practices to solve real-world problems, using coding (Python, NumPy, SciPy, Pandas, </w:t>
      </w:r>
      <w:proofErr w:type="spellStart"/>
      <w:r>
        <w:rPr>
          <w:color w:val="767171"/>
        </w:rPr>
        <w:t>SciKit</w:t>
      </w:r>
      <w:proofErr w:type="spellEnd"/>
      <w:r>
        <w:rPr>
          <w:color w:val="767171"/>
        </w:rPr>
        <w:t>-Learn, Git, SQL) and data visualization</w:t>
      </w:r>
      <w:r>
        <w:rPr>
          <w:color w:val="767171"/>
        </w:rPr>
        <w:t>, including</w:t>
      </w:r>
      <w:r>
        <w:rPr>
          <w:color w:val="767171"/>
        </w:rPr>
        <w:t xml:space="preserve"> </w:t>
      </w:r>
      <w:r>
        <w:rPr>
          <w:color w:val="6C757D"/>
        </w:rPr>
        <w:t>analysis of SAT and ACT participation with the goal of identifying the state that is most in need of help to increase participation rates in the SAT and ACT.</w:t>
      </w:r>
    </w:p>
    <w:p w14:paraId="00000022"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Developed a Natural Language Processing model to identify bias in texts, using statistical methods and modeling, including data collection, sampling, and</w:t>
      </w:r>
      <w:ins w:id="0" w:author="Lisa Dubler" w:date="2021-06-10T21:53:00Z">
        <w:r>
          <w:rPr>
            <w:color w:val="767171"/>
          </w:rPr>
          <w:t xml:space="preserve"> </w:t>
        </w:r>
      </w:ins>
      <w:r>
        <w:rPr>
          <w:color w:val="767171"/>
        </w:rPr>
        <w:t>hypothesis testing.</w:t>
      </w:r>
    </w:p>
    <w:p w14:paraId="00000023"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Collaborated with 2 data scientists to predict Covid-19 infection rates using machine learning--including regression, classification, and feature engineering.</w:t>
      </w:r>
    </w:p>
    <w:p w14:paraId="00000024" w14:textId="77777777" w:rsidR="001B100E" w:rsidRDefault="001B100E"/>
    <w:p w14:paraId="00000025" w14:textId="77777777" w:rsidR="001B100E" w:rsidRDefault="001B100E"/>
    <w:p w14:paraId="00000026" w14:textId="77777777" w:rsidR="001B100E" w:rsidRDefault="001B100E">
      <w:pPr>
        <w:pBdr>
          <w:top w:val="nil"/>
          <w:left w:val="nil"/>
          <w:bottom w:val="nil"/>
          <w:right w:val="nil"/>
          <w:between w:val="nil"/>
        </w:pBdr>
        <w:rPr>
          <w:b/>
          <w:color w:val="767171"/>
          <w:sz w:val="28"/>
          <w:szCs w:val="28"/>
        </w:rPr>
      </w:pPr>
    </w:p>
    <w:p w14:paraId="2A896062" w14:textId="77777777" w:rsidR="00633ABB" w:rsidRDefault="00633ABB">
      <w:pPr>
        <w:pBdr>
          <w:top w:val="nil"/>
          <w:left w:val="nil"/>
          <w:bottom w:val="nil"/>
          <w:right w:val="nil"/>
          <w:between w:val="nil"/>
        </w:pBdr>
        <w:rPr>
          <w:b/>
          <w:color w:val="767171"/>
          <w:sz w:val="28"/>
          <w:szCs w:val="28"/>
        </w:rPr>
      </w:pPr>
    </w:p>
    <w:p w14:paraId="00000027" w14:textId="65D8001E" w:rsidR="001B100E" w:rsidRDefault="0061302B">
      <w:pPr>
        <w:pBdr>
          <w:top w:val="nil"/>
          <w:left w:val="nil"/>
          <w:bottom w:val="nil"/>
          <w:right w:val="nil"/>
          <w:between w:val="nil"/>
        </w:pBdr>
        <w:rPr>
          <w:b/>
          <w:color w:val="767171"/>
          <w:sz w:val="28"/>
          <w:szCs w:val="28"/>
        </w:rPr>
      </w:pPr>
      <w:r>
        <w:rPr>
          <w:b/>
          <w:color w:val="767171"/>
          <w:sz w:val="28"/>
          <w:szCs w:val="28"/>
        </w:rPr>
        <w:t>THE CHEFS WAREHOUSE</w:t>
      </w:r>
    </w:p>
    <w:p w14:paraId="00000028" w14:textId="77777777" w:rsidR="001B100E" w:rsidRDefault="0061302B">
      <w:pPr>
        <w:pBdr>
          <w:top w:val="nil"/>
          <w:left w:val="nil"/>
          <w:bottom w:val="nil"/>
          <w:right w:val="nil"/>
          <w:between w:val="nil"/>
        </w:pBdr>
        <w:rPr>
          <w:b/>
          <w:color w:val="767171"/>
          <w:sz w:val="28"/>
          <w:szCs w:val="28"/>
        </w:rPr>
      </w:pPr>
      <w:r>
        <w:rPr>
          <w:b/>
          <w:color w:val="767171"/>
          <w:sz w:val="28"/>
          <w:szCs w:val="28"/>
        </w:rPr>
        <w:t>SENIOR SUPPLY CHAIN ANALYST</w:t>
      </w:r>
    </w:p>
    <w:p w14:paraId="00000029" w14:textId="77777777" w:rsidR="001B100E" w:rsidRDefault="0061302B">
      <w:pPr>
        <w:pBdr>
          <w:top w:val="nil"/>
          <w:left w:val="nil"/>
          <w:bottom w:val="nil"/>
          <w:right w:val="nil"/>
          <w:between w:val="nil"/>
        </w:pBdr>
        <w:rPr>
          <w:color w:val="767171"/>
        </w:rPr>
      </w:pPr>
      <w:r>
        <w:rPr>
          <w:color w:val="767171"/>
        </w:rPr>
        <w:t>2016 - 2020</w:t>
      </w:r>
    </w:p>
    <w:p w14:paraId="0000002A" w14:textId="77777777" w:rsidR="001B100E" w:rsidRDefault="001B100E">
      <w:pPr>
        <w:pBdr>
          <w:top w:val="nil"/>
          <w:left w:val="nil"/>
          <w:bottom w:val="nil"/>
          <w:right w:val="nil"/>
          <w:between w:val="nil"/>
        </w:pBdr>
        <w:rPr>
          <w:b/>
          <w:color w:val="767171"/>
          <w:sz w:val="28"/>
          <w:szCs w:val="28"/>
        </w:rPr>
      </w:pPr>
    </w:p>
    <w:p w14:paraId="0000002B"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Created an inventory monitoring process that reduced on hand inventory by 1.8 million dollars within a 7-month period.</w:t>
      </w:r>
    </w:p>
    <w:p w14:paraId="0000002C"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Led teams, including finance, IT, HR, operations, and procurement, through collection of requirements in order to define priorities and determine action steps to seamlessly convert ERP systems </w:t>
      </w:r>
    </w:p>
    <w:p w14:paraId="0000002D" w14:textId="5A03ABD8" w:rsidR="001B100E" w:rsidRDefault="0061302B">
      <w:pPr>
        <w:pBdr>
          <w:top w:val="nil"/>
          <w:left w:val="nil"/>
          <w:bottom w:val="nil"/>
          <w:right w:val="nil"/>
          <w:between w:val="nil"/>
        </w:pBdr>
        <w:rPr>
          <w:color w:val="767171"/>
        </w:rPr>
      </w:pPr>
      <w:r>
        <w:rPr>
          <w:color w:val="767171"/>
          <w:sz w:val="28"/>
          <w:szCs w:val="28"/>
        </w:rPr>
        <w:t xml:space="preserve">• </w:t>
      </w:r>
      <w:r>
        <w:rPr>
          <w:color w:val="767171"/>
        </w:rPr>
        <w:t>Automated reporting by optimizing queries that resulted in reducing total reporting run time by 15 weeks annually while saving $250K in overhead expenses.</w:t>
      </w:r>
    </w:p>
    <w:p w14:paraId="0000002E"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Extracted, cleaned and translated over 1 billion rows of data across 7 ERP systems and 4 SQL servers housing hundreds of databases and thousands of data tables.</w:t>
      </w:r>
    </w:p>
    <w:p w14:paraId="0000002F"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Wrote algorithm in SQL that monitored customer purchases and notified sales reps when customers stopped ordering regularly purchased items ultimately preventing the loss of $100K in sales per year.</w:t>
      </w:r>
    </w:p>
    <w:p w14:paraId="00000030"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Played key role in the creation and implementation of E</w:t>
      </w:r>
      <w:r>
        <w:rPr>
          <w:color w:val="767171"/>
        </w:rPr>
        <w:t xml:space="preserve">xtract </w:t>
      </w:r>
      <w:r>
        <w:rPr>
          <w:color w:val="767171"/>
        </w:rPr>
        <w:t>T</w:t>
      </w:r>
      <w:r>
        <w:rPr>
          <w:color w:val="767171"/>
        </w:rPr>
        <w:t xml:space="preserve">ranslate &amp; </w:t>
      </w:r>
      <w:r>
        <w:rPr>
          <w:color w:val="767171"/>
        </w:rPr>
        <w:t>L</w:t>
      </w:r>
      <w:r>
        <w:rPr>
          <w:color w:val="767171"/>
        </w:rPr>
        <w:t>oad (ETL)</w:t>
      </w:r>
      <w:r>
        <w:rPr>
          <w:color w:val="767171"/>
        </w:rPr>
        <w:t xml:space="preserve"> system:</w:t>
      </w:r>
    </w:p>
    <w:p w14:paraId="00000031" w14:textId="77777777" w:rsidR="001B100E" w:rsidRDefault="0061302B">
      <w:pPr>
        <w:numPr>
          <w:ilvl w:val="0"/>
          <w:numId w:val="3"/>
        </w:numPr>
        <w:pBdr>
          <w:top w:val="nil"/>
          <w:left w:val="nil"/>
          <w:bottom w:val="nil"/>
          <w:right w:val="nil"/>
          <w:between w:val="nil"/>
        </w:pBdr>
        <w:rPr>
          <w:color w:val="767171"/>
        </w:rPr>
      </w:pPr>
      <w:r>
        <w:rPr>
          <w:color w:val="767171"/>
        </w:rPr>
        <w:t>Collected data requirements from all departments.</w:t>
      </w:r>
    </w:p>
    <w:p w14:paraId="00000032" w14:textId="77777777" w:rsidR="001B100E" w:rsidRDefault="0061302B">
      <w:pPr>
        <w:numPr>
          <w:ilvl w:val="0"/>
          <w:numId w:val="3"/>
        </w:numPr>
        <w:pBdr>
          <w:top w:val="nil"/>
          <w:left w:val="nil"/>
          <w:bottom w:val="nil"/>
          <w:right w:val="nil"/>
          <w:between w:val="nil"/>
        </w:pBdr>
        <w:rPr>
          <w:color w:val="767171"/>
        </w:rPr>
      </w:pPr>
      <w:r>
        <w:rPr>
          <w:color w:val="767171"/>
        </w:rPr>
        <w:t>Identified source of data for all information needed.</w:t>
      </w:r>
    </w:p>
    <w:p w14:paraId="00000033" w14:textId="77777777" w:rsidR="001B100E" w:rsidRDefault="0061302B">
      <w:pPr>
        <w:numPr>
          <w:ilvl w:val="0"/>
          <w:numId w:val="3"/>
        </w:numPr>
        <w:pBdr>
          <w:top w:val="nil"/>
          <w:left w:val="nil"/>
          <w:bottom w:val="nil"/>
          <w:right w:val="nil"/>
          <w:between w:val="nil"/>
        </w:pBdr>
        <w:rPr>
          <w:color w:val="767171"/>
        </w:rPr>
      </w:pPr>
      <w:r>
        <w:rPr>
          <w:color w:val="767171"/>
        </w:rPr>
        <w:t>Ensured all data was transformed properly before being loaded into data warehouse.</w:t>
      </w:r>
    </w:p>
    <w:p w14:paraId="00000034" w14:textId="77777777" w:rsidR="001B100E" w:rsidRDefault="0061302B">
      <w:pPr>
        <w:numPr>
          <w:ilvl w:val="0"/>
          <w:numId w:val="3"/>
        </w:numPr>
        <w:pBdr>
          <w:top w:val="nil"/>
          <w:left w:val="nil"/>
          <w:bottom w:val="nil"/>
          <w:right w:val="nil"/>
          <w:between w:val="nil"/>
        </w:pBdr>
        <w:rPr>
          <w:color w:val="767171"/>
        </w:rPr>
      </w:pPr>
      <w:r>
        <w:rPr>
          <w:color w:val="767171"/>
        </w:rPr>
        <w:t>Assisted in setting up data marts for all departments and identified those who needed access.</w:t>
      </w:r>
    </w:p>
    <w:p w14:paraId="00000035" w14:textId="77777777" w:rsidR="001B100E" w:rsidRDefault="0061302B">
      <w:pPr>
        <w:numPr>
          <w:ilvl w:val="0"/>
          <w:numId w:val="3"/>
        </w:numPr>
        <w:pBdr>
          <w:top w:val="nil"/>
          <w:left w:val="nil"/>
          <w:bottom w:val="nil"/>
          <w:right w:val="nil"/>
          <w:between w:val="nil"/>
        </w:pBdr>
        <w:rPr>
          <w:color w:val="767171"/>
        </w:rPr>
      </w:pPr>
      <w:r>
        <w:rPr>
          <w:color w:val="767171"/>
        </w:rPr>
        <w:t>Provided necessary tools and training to those who were analyzing and consuming the data.</w:t>
      </w:r>
    </w:p>
    <w:p w14:paraId="00000036"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Wrote algorithm in SQL that calculated the most cost-effective method to transport material from one location to another reducing transportation and inventory holding costs by $50K per year.</w:t>
      </w:r>
    </w:p>
    <w:p w14:paraId="00000037"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Created dashboards </w:t>
      </w:r>
      <w:r>
        <w:rPr>
          <w:color w:val="767171"/>
        </w:rPr>
        <w:t xml:space="preserve">in Tableau </w:t>
      </w:r>
      <w:r>
        <w:rPr>
          <w:color w:val="767171"/>
        </w:rPr>
        <w:t>for all stakeholders and board meetings.</w:t>
      </w:r>
    </w:p>
    <w:p w14:paraId="00000038"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Performed regular ad hoc analysis </w:t>
      </w:r>
      <w:r>
        <w:rPr>
          <w:color w:val="767171"/>
        </w:rPr>
        <w:t xml:space="preserve">on diverse subject matters, including sales, operations, supply chain, and more </w:t>
      </w:r>
      <w:r>
        <w:rPr>
          <w:color w:val="767171"/>
        </w:rPr>
        <w:t>for VP of Purchasing and Vice Chairman.</w:t>
      </w:r>
    </w:p>
    <w:p w14:paraId="00000039"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Oversaw continuous review and analysis of purchase order activity.</w:t>
      </w:r>
    </w:p>
    <w:p w14:paraId="0000003A" w14:textId="77777777" w:rsidR="001B100E" w:rsidRPr="00C67EEE" w:rsidRDefault="0061302B">
      <w:pPr>
        <w:pBdr>
          <w:top w:val="nil"/>
          <w:left w:val="nil"/>
          <w:bottom w:val="nil"/>
          <w:right w:val="nil"/>
          <w:between w:val="nil"/>
        </w:pBdr>
        <w:rPr>
          <w:color w:val="767171"/>
          <w:highlight w:val="yellow"/>
        </w:rPr>
      </w:pPr>
      <w:r>
        <w:rPr>
          <w:color w:val="767171"/>
          <w:sz w:val="28"/>
          <w:szCs w:val="28"/>
        </w:rPr>
        <w:t xml:space="preserve">• </w:t>
      </w:r>
      <w:r>
        <w:rPr>
          <w:color w:val="767171"/>
        </w:rPr>
        <w:t>Developed plans based upon functional inputs for assigned suppliers that drove supply chain efficiency and cost management.</w:t>
      </w:r>
    </w:p>
    <w:p w14:paraId="0000003B" w14:textId="77777777" w:rsidR="001B100E" w:rsidRDefault="001B100E">
      <w:pPr>
        <w:pBdr>
          <w:top w:val="nil"/>
          <w:left w:val="nil"/>
          <w:bottom w:val="nil"/>
          <w:right w:val="nil"/>
          <w:between w:val="nil"/>
        </w:pBdr>
        <w:rPr>
          <w:color w:val="767171"/>
        </w:rPr>
      </w:pPr>
    </w:p>
    <w:p w14:paraId="0000003C" w14:textId="77777777" w:rsidR="001B100E" w:rsidRDefault="001B100E">
      <w:pPr>
        <w:pBdr>
          <w:top w:val="nil"/>
          <w:left w:val="nil"/>
          <w:bottom w:val="nil"/>
          <w:right w:val="nil"/>
          <w:between w:val="nil"/>
        </w:pBdr>
        <w:rPr>
          <w:color w:val="767171"/>
          <w:sz w:val="28"/>
          <w:szCs w:val="28"/>
        </w:rPr>
      </w:pPr>
    </w:p>
    <w:p w14:paraId="0000003D" w14:textId="77777777" w:rsidR="001B100E" w:rsidRDefault="001B100E">
      <w:pPr>
        <w:rPr>
          <w:sz w:val="28"/>
          <w:szCs w:val="28"/>
        </w:rPr>
      </w:pPr>
    </w:p>
    <w:p w14:paraId="0000003E" w14:textId="77777777" w:rsidR="001B100E" w:rsidRDefault="001B100E"/>
    <w:p w14:paraId="0000003F" w14:textId="77777777" w:rsidR="001B100E" w:rsidRDefault="001B100E">
      <w:pPr>
        <w:pBdr>
          <w:top w:val="nil"/>
          <w:left w:val="nil"/>
          <w:bottom w:val="nil"/>
          <w:right w:val="nil"/>
          <w:between w:val="nil"/>
        </w:pBdr>
        <w:rPr>
          <w:b/>
          <w:color w:val="767171"/>
          <w:sz w:val="28"/>
          <w:szCs w:val="28"/>
        </w:rPr>
      </w:pPr>
    </w:p>
    <w:p w14:paraId="00000040" w14:textId="77777777" w:rsidR="001B100E" w:rsidRDefault="001B100E">
      <w:pPr>
        <w:pBdr>
          <w:top w:val="nil"/>
          <w:left w:val="nil"/>
          <w:bottom w:val="nil"/>
          <w:right w:val="nil"/>
          <w:between w:val="nil"/>
        </w:pBdr>
        <w:rPr>
          <w:b/>
          <w:color w:val="767171"/>
          <w:sz w:val="28"/>
          <w:szCs w:val="28"/>
        </w:rPr>
      </w:pPr>
    </w:p>
    <w:p w14:paraId="00000041" w14:textId="77777777" w:rsidR="001B100E" w:rsidRDefault="001B100E">
      <w:pPr>
        <w:pBdr>
          <w:top w:val="nil"/>
          <w:left w:val="nil"/>
          <w:bottom w:val="nil"/>
          <w:right w:val="nil"/>
          <w:between w:val="nil"/>
        </w:pBdr>
        <w:rPr>
          <w:b/>
          <w:color w:val="767171"/>
          <w:sz w:val="28"/>
          <w:szCs w:val="28"/>
        </w:rPr>
      </w:pPr>
    </w:p>
    <w:p w14:paraId="00000042" w14:textId="77777777" w:rsidR="001B100E" w:rsidRDefault="0061302B">
      <w:pPr>
        <w:pBdr>
          <w:top w:val="nil"/>
          <w:left w:val="nil"/>
          <w:bottom w:val="nil"/>
          <w:right w:val="nil"/>
          <w:between w:val="nil"/>
        </w:pBdr>
        <w:rPr>
          <w:b/>
          <w:color w:val="767171"/>
          <w:sz w:val="28"/>
          <w:szCs w:val="28"/>
        </w:rPr>
      </w:pPr>
      <w:r>
        <w:rPr>
          <w:b/>
          <w:color w:val="767171"/>
          <w:sz w:val="28"/>
          <w:szCs w:val="28"/>
        </w:rPr>
        <w:t>THE CHEFS WAREHOUSE</w:t>
      </w:r>
    </w:p>
    <w:p w14:paraId="00000043" w14:textId="77777777" w:rsidR="001B100E" w:rsidRDefault="0061302B">
      <w:pPr>
        <w:pBdr>
          <w:top w:val="nil"/>
          <w:left w:val="nil"/>
          <w:bottom w:val="nil"/>
          <w:right w:val="nil"/>
          <w:between w:val="nil"/>
        </w:pBdr>
        <w:rPr>
          <w:b/>
          <w:color w:val="767171"/>
          <w:sz w:val="28"/>
          <w:szCs w:val="28"/>
        </w:rPr>
      </w:pPr>
      <w:r>
        <w:rPr>
          <w:b/>
          <w:color w:val="767171"/>
          <w:sz w:val="28"/>
          <w:szCs w:val="28"/>
        </w:rPr>
        <w:t>PROCUREMENT OPERATIONS MANAGER</w:t>
      </w:r>
    </w:p>
    <w:p w14:paraId="00000044" w14:textId="77777777" w:rsidR="001B100E" w:rsidRDefault="0061302B">
      <w:pPr>
        <w:pBdr>
          <w:top w:val="nil"/>
          <w:left w:val="nil"/>
          <w:bottom w:val="nil"/>
          <w:right w:val="nil"/>
          <w:between w:val="nil"/>
        </w:pBdr>
        <w:rPr>
          <w:b/>
          <w:color w:val="767171"/>
          <w:sz w:val="28"/>
          <w:szCs w:val="28"/>
        </w:rPr>
      </w:pPr>
      <w:r>
        <w:rPr>
          <w:color w:val="767171"/>
        </w:rPr>
        <w:t>2016 – 2020</w:t>
      </w:r>
    </w:p>
    <w:p w14:paraId="00000045" w14:textId="77777777" w:rsidR="001B100E" w:rsidRDefault="001B100E">
      <w:pPr>
        <w:pBdr>
          <w:top w:val="nil"/>
          <w:left w:val="nil"/>
          <w:bottom w:val="nil"/>
          <w:right w:val="nil"/>
          <w:between w:val="nil"/>
        </w:pBdr>
        <w:rPr>
          <w:b/>
          <w:color w:val="767171"/>
          <w:sz w:val="28"/>
          <w:szCs w:val="28"/>
        </w:rPr>
      </w:pPr>
    </w:p>
    <w:p w14:paraId="00000046"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Led the Procurement Operations staff responsible for managing 35,000 unique items and creating an additional 100 unique items every week.</w:t>
      </w:r>
    </w:p>
    <w:p w14:paraId="00000047"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Managed item life cycle process by:</w:t>
      </w:r>
    </w:p>
    <w:p w14:paraId="00000048" w14:textId="77777777" w:rsidR="001B100E" w:rsidRDefault="0061302B">
      <w:pPr>
        <w:numPr>
          <w:ilvl w:val="0"/>
          <w:numId w:val="1"/>
        </w:numPr>
        <w:pBdr>
          <w:top w:val="nil"/>
          <w:left w:val="nil"/>
          <w:bottom w:val="nil"/>
          <w:right w:val="nil"/>
          <w:between w:val="nil"/>
        </w:pBdr>
        <w:rPr>
          <w:color w:val="767171"/>
        </w:rPr>
      </w:pPr>
      <w:r>
        <w:rPr>
          <w:color w:val="767171"/>
        </w:rPr>
        <w:t>Writing SOPs for approval of new item creation and existing item deactivation.</w:t>
      </w:r>
    </w:p>
    <w:p w14:paraId="00000049" w14:textId="77777777" w:rsidR="001B100E" w:rsidRDefault="0061302B">
      <w:pPr>
        <w:numPr>
          <w:ilvl w:val="0"/>
          <w:numId w:val="1"/>
        </w:numPr>
        <w:pBdr>
          <w:top w:val="nil"/>
          <w:left w:val="nil"/>
          <w:bottom w:val="nil"/>
          <w:right w:val="nil"/>
          <w:between w:val="nil"/>
        </w:pBdr>
        <w:rPr>
          <w:color w:val="767171"/>
        </w:rPr>
      </w:pPr>
      <w:r>
        <w:rPr>
          <w:color w:val="767171"/>
        </w:rPr>
        <w:t xml:space="preserve">Working with in house developers to automate this approval process by integrating it into the ERP systems and giving visibility to everyone involved in the request, creation, purchasing and selling of new items. </w:t>
      </w:r>
    </w:p>
    <w:p w14:paraId="0000004A" w14:textId="77777777" w:rsidR="001B100E" w:rsidRDefault="0061302B">
      <w:pPr>
        <w:numPr>
          <w:ilvl w:val="0"/>
          <w:numId w:val="1"/>
        </w:numPr>
        <w:pBdr>
          <w:top w:val="nil"/>
          <w:left w:val="nil"/>
          <w:bottom w:val="nil"/>
          <w:right w:val="nil"/>
          <w:between w:val="nil"/>
        </w:pBdr>
        <w:rPr>
          <w:color w:val="767171"/>
        </w:rPr>
      </w:pPr>
      <w:r>
        <w:rPr>
          <w:color w:val="767171"/>
        </w:rPr>
        <w:t>Creating a ledger to monitor and flag unauthorized changes to item attributes in an effort to ensure data integrity.</w:t>
      </w:r>
    </w:p>
    <w:p w14:paraId="0000004B" w14:textId="77777777" w:rsidR="001B100E" w:rsidRDefault="0061302B">
      <w:pPr>
        <w:numPr>
          <w:ilvl w:val="0"/>
          <w:numId w:val="1"/>
        </w:numPr>
        <w:pBdr>
          <w:top w:val="nil"/>
          <w:left w:val="nil"/>
          <w:bottom w:val="nil"/>
          <w:right w:val="nil"/>
          <w:between w:val="nil"/>
        </w:pBdr>
        <w:rPr>
          <w:color w:val="767171"/>
        </w:rPr>
      </w:pPr>
      <w:r>
        <w:rPr>
          <w:color w:val="767171"/>
        </w:rPr>
        <w:t>Creating system to calculate “ABC” items.</w:t>
      </w:r>
    </w:p>
    <w:p w14:paraId="0000004C"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Led SaaS integration project for collecting, vetting, updating and storing spec sheets and other required item attribute information. Before this project, item attribute information was missing on 28,000 (80%) of all items. 1 year after implementation, the majority of that information had been collected and administrative overhead was reduced by $120,000.</w:t>
      </w:r>
    </w:p>
    <w:p w14:paraId="0000004D"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Led project for the creation of parent/child supplier numbers and working with ERP developers to link these numbers together across all systems.</w:t>
      </w:r>
    </w:p>
    <w:p w14:paraId="0000004E"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Led similar project for creating parent/child relationships for all items.</w:t>
      </w:r>
    </w:p>
    <w:p w14:paraId="0000004F" w14:textId="77777777" w:rsidR="001B100E" w:rsidRDefault="001B100E">
      <w:pPr>
        <w:pBdr>
          <w:top w:val="nil"/>
          <w:left w:val="nil"/>
          <w:bottom w:val="nil"/>
          <w:right w:val="nil"/>
          <w:between w:val="nil"/>
        </w:pBdr>
        <w:rPr>
          <w:color w:val="767171"/>
          <w:sz w:val="28"/>
          <w:szCs w:val="28"/>
        </w:rPr>
      </w:pPr>
    </w:p>
    <w:p w14:paraId="00000050" w14:textId="77777777" w:rsidR="001B100E" w:rsidRDefault="0061302B">
      <w:pPr>
        <w:pBdr>
          <w:top w:val="nil"/>
          <w:left w:val="nil"/>
          <w:bottom w:val="nil"/>
          <w:right w:val="nil"/>
          <w:between w:val="nil"/>
        </w:pBdr>
        <w:rPr>
          <w:b/>
          <w:color w:val="767171"/>
          <w:sz w:val="28"/>
          <w:szCs w:val="28"/>
        </w:rPr>
      </w:pPr>
      <w:r>
        <w:rPr>
          <w:b/>
          <w:color w:val="767171"/>
          <w:sz w:val="28"/>
          <w:szCs w:val="28"/>
        </w:rPr>
        <w:t>THE CHEFS WAREHOUSE</w:t>
      </w:r>
    </w:p>
    <w:p w14:paraId="00000051" w14:textId="77777777" w:rsidR="001B100E" w:rsidRDefault="0061302B">
      <w:pPr>
        <w:pBdr>
          <w:top w:val="nil"/>
          <w:left w:val="nil"/>
          <w:bottom w:val="nil"/>
          <w:right w:val="nil"/>
          <w:between w:val="nil"/>
        </w:pBdr>
        <w:rPr>
          <w:b/>
          <w:color w:val="767171"/>
          <w:sz w:val="28"/>
          <w:szCs w:val="28"/>
        </w:rPr>
      </w:pPr>
      <w:r>
        <w:rPr>
          <w:b/>
          <w:color w:val="767171"/>
          <w:sz w:val="28"/>
          <w:szCs w:val="28"/>
        </w:rPr>
        <w:t>SUPPLY CHAIN ANALYST</w:t>
      </w:r>
    </w:p>
    <w:p w14:paraId="00000052" w14:textId="77777777" w:rsidR="001B100E" w:rsidRDefault="0061302B">
      <w:pPr>
        <w:pBdr>
          <w:top w:val="nil"/>
          <w:left w:val="nil"/>
          <w:bottom w:val="nil"/>
          <w:right w:val="nil"/>
          <w:between w:val="nil"/>
        </w:pBdr>
        <w:rPr>
          <w:color w:val="767171"/>
        </w:rPr>
      </w:pPr>
      <w:r>
        <w:rPr>
          <w:color w:val="767171"/>
        </w:rPr>
        <w:t>2016 – 2020</w:t>
      </w:r>
    </w:p>
    <w:p w14:paraId="00000053" w14:textId="77777777" w:rsidR="001B100E" w:rsidRDefault="001B100E">
      <w:pPr>
        <w:pBdr>
          <w:top w:val="nil"/>
          <w:left w:val="nil"/>
          <w:bottom w:val="nil"/>
          <w:right w:val="nil"/>
          <w:between w:val="nil"/>
        </w:pBdr>
        <w:rPr>
          <w:color w:val="767171"/>
        </w:rPr>
      </w:pPr>
    </w:p>
    <w:p w14:paraId="00000054"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Re-wrote queries and automated reports resulting in a 4-week reduction in run time per year.</w:t>
      </w:r>
    </w:p>
    <w:p w14:paraId="00000055"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Wrote “profit margin” algorithm that increased price on items to a level that was tolerable in that market. This resulted in a 1 – 8% increase in profit margin depending on the item.</w:t>
      </w:r>
    </w:p>
    <w:p w14:paraId="00000056" w14:textId="77777777" w:rsidR="001B100E" w:rsidRDefault="0061302B">
      <w:pPr>
        <w:pBdr>
          <w:top w:val="nil"/>
          <w:left w:val="nil"/>
          <w:bottom w:val="nil"/>
          <w:right w:val="nil"/>
          <w:between w:val="nil"/>
        </w:pBdr>
        <w:rPr>
          <w:color w:val="767171"/>
          <w:sz w:val="28"/>
          <w:szCs w:val="28"/>
        </w:rPr>
      </w:pPr>
      <w:r>
        <w:rPr>
          <w:color w:val="767171"/>
          <w:sz w:val="28"/>
          <w:szCs w:val="28"/>
        </w:rPr>
        <w:t xml:space="preserve">• </w:t>
      </w:r>
      <w:r>
        <w:rPr>
          <w:color w:val="767171"/>
        </w:rPr>
        <w:t>Gathered data from various systems and sources to perform analysis, forecasting, and business impact reviews.</w:t>
      </w:r>
    </w:p>
    <w:p w14:paraId="00000057"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Created company-wide benchmark reports and interpreted results in order to improve overall operations.</w:t>
      </w:r>
    </w:p>
    <w:p w14:paraId="00000058"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Worked closely with operations, facilities, finance, and legal teams, creating ad hoc reporting and relaying conclusions to senior executives. </w:t>
      </w:r>
    </w:p>
    <w:p w14:paraId="00000059" w14:textId="77777777" w:rsidR="001B100E" w:rsidRDefault="0061302B">
      <w:pPr>
        <w:pBdr>
          <w:top w:val="nil"/>
          <w:left w:val="nil"/>
          <w:bottom w:val="nil"/>
          <w:right w:val="nil"/>
          <w:between w:val="nil"/>
        </w:pBdr>
        <w:rPr>
          <w:color w:val="767171"/>
        </w:rPr>
      </w:pPr>
      <w:r>
        <w:rPr>
          <w:color w:val="767171"/>
        </w:rPr>
        <w:t>• Supported special projects, and process improvement initiatives such as:</w:t>
      </w:r>
    </w:p>
    <w:p w14:paraId="0000005A" w14:textId="77777777" w:rsidR="001B100E" w:rsidRDefault="0061302B">
      <w:pPr>
        <w:numPr>
          <w:ilvl w:val="0"/>
          <w:numId w:val="2"/>
        </w:numPr>
        <w:pBdr>
          <w:top w:val="nil"/>
          <w:left w:val="nil"/>
          <w:bottom w:val="nil"/>
          <w:right w:val="nil"/>
          <w:between w:val="nil"/>
        </w:pBdr>
        <w:rPr>
          <w:color w:val="767171"/>
        </w:rPr>
      </w:pPr>
      <w:r>
        <w:rPr>
          <w:color w:val="767171"/>
        </w:rPr>
        <w:t>Acquisition integration.</w:t>
      </w:r>
    </w:p>
    <w:p w14:paraId="0000005B" w14:textId="77777777" w:rsidR="001B100E" w:rsidRDefault="0061302B">
      <w:pPr>
        <w:numPr>
          <w:ilvl w:val="0"/>
          <w:numId w:val="2"/>
        </w:numPr>
        <w:pBdr>
          <w:top w:val="nil"/>
          <w:left w:val="nil"/>
          <w:bottom w:val="nil"/>
          <w:right w:val="nil"/>
          <w:between w:val="nil"/>
        </w:pBdr>
        <w:rPr>
          <w:color w:val="767171"/>
        </w:rPr>
      </w:pPr>
      <w:r>
        <w:rPr>
          <w:color w:val="767171"/>
        </w:rPr>
        <w:t>Capacity planning.</w:t>
      </w:r>
    </w:p>
    <w:p w14:paraId="0000005C" w14:textId="77777777" w:rsidR="001B100E" w:rsidRDefault="0061302B">
      <w:pPr>
        <w:numPr>
          <w:ilvl w:val="0"/>
          <w:numId w:val="2"/>
        </w:numPr>
        <w:pBdr>
          <w:top w:val="nil"/>
          <w:left w:val="nil"/>
          <w:bottom w:val="nil"/>
          <w:right w:val="nil"/>
          <w:between w:val="nil"/>
        </w:pBdr>
        <w:rPr>
          <w:color w:val="767171"/>
        </w:rPr>
      </w:pPr>
      <w:r>
        <w:rPr>
          <w:color w:val="767171"/>
        </w:rPr>
        <w:lastRenderedPageBreak/>
        <w:t>Transfer network optimization.</w:t>
      </w:r>
    </w:p>
    <w:p w14:paraId="0000005D" w14:textId="77777777" w:rsidR="001B100E" w:rsidRDefault="0061302B">
      <w:pPr>
        <w:numPr>
          <w:ilvl w:val="0"/>
          <w:numId w:val="2"/>
        </w:numPr>
        <w:pBdr>
          <w:top w:val="nil"/>
          <w:left w:val="nil"/>
          <w:bottom w:val="nil"/>
          <w:right w:val="nil"/>
          <w:between w:val="nil"/>
        </w:pBdr>
        <w:rPr>
          <w:color w:val="767171"/>
        </w:rPr>
      </w:pPr>
      <w:r>
        <w:rPr>
          <w:color w:val="767171"/>
        </w:rPr>
        <w:t>Modifications to ERP systems</w:t>
      </w:r>
    </w:p>
    <w:p w14:paraId="0000005E" w14:textId="77777777" w:rsidR="001B100E" w:rsidRDefault="001B100E">
      <w:pPr>
        <w:pBdr>
          <w:top w:val="nil"/>
          <w:left w:val="nil"/>
          <w:bottom w:val="nil"/>
          <w:right w:val="nil"/>
          <w:between w:val="nil"/>
        </w:pBdr>
        <w:rPr>
          <w:b/>
          <w:color w:val="767171"/>
          <w:sz w:val="28"/>
          <w:szCs w:val="28"/>
        </w:rPr>
      </w:pPr>
    </w:p>
    <w:p w14:paraId="0000005F" w14:textId="77777777" w:rsidR="001B100E" w:rsidRDefault="0061302B">
      <w:pPr>
        <w:pBdr>
          <w:top w:val="nil"/>
          <w:left w:val="nil"/>
          <w:bottom w:val="nil"/>
          <w:right w:val="nil"/>
          <w:between w:val="nil"/>
        </w:pBdr>
        <w:rPr>
          <w:b/>
          <w:color w:val="767171"/>
          <w:sz w:val="28"/>
          <w:szCs w:val="28"/>
        </w:rPr>
      </w:pPr>
      <w:r>
        <w:rPr>
          <w:b/>
          <w:color w:val="767171"/>
          <w:sz w:val="28"/>
          <w:szCs w:val="28"/>
        </w:rPr>
        <w:t>UNIVERSAL MUSIC GROUP</w:t>
      </w:r>
    </w:p>
    <w:p w14:paraId="00000060" w14:textId="77777777" w:rsidR="001B100E" w:rsidRDefault="0061302B">
      <w:pPr>
        <w:pBdr>
          <w:top w:val="nil"/>
          <w:left w:val="nil"/>
          <w:bottom w:val="nil"/>
          <w:right w:val="nil"/>
          <w:between w:val="nil"/>
        </w:pBdr>
        <w:rPr>
          <w:b/>
          <w:i/>
          <w:color w:val="767171"/>
        </w:rPr>
      </w:pPr>
      <w:r>
        <w:rPr>
          <w:b/>
          <w:i/>
          <w:color w:val="767171"/>
        </w:rPr>
        <w:t>HARLEY DAVIDSON MERCHANDISING DIVISION</w:t>
      </w:r>
    </w:p>
    <w:p w14:paraId="00000061" w14:textId="77777777" w:rsidR="001B100E" w:rsidRDefault="0061302B">
      <w:pPr>
        <w:pBdr>
          <w:top w:val="nil"/>
          <w:left w:val="nil"/>
          <w:bottom w:val="nil"/>
          <w:right w:val="nil"/>
          <w:between w:val="nil"/>
        </w:pBdr>
        <w:rPr>
          <w:b/>
          <w:color w:val="767171"/>
          <w:sz w:val="28"/>
          <w:szCs w:val="28"/>
        </w:rPr>
      </w:pPr>
      <w:r>
        <w:rPr>
          <w:b/>
          <w:color w:val="767171"/>
          <w:sz w:val="28"/>
          <w:szCs w:val="28"/>
        </w:rPr>
        <w:t>APPAREL PRODUCTION AND SUPPLY CHAIN MANAGER</w:t>
      </w:r>
    </w:p>
    <w:p w14:paraId="00000062" w14:textId="77777777" w:rsidR="001B100E" w:rsidRDefault="0061302B">
      <w:pPr>
        <w:pBdr>
          <w:top w:val="nil"/>
          <w:left w:val="nil"/>
          <w:bottom w:val="nil"/>
          <w:right w:val="nil"/>
          <w:between w:val="nil"/>
        </w:pBdr>
        <w:rPr>
          <w:b/>
          <w:color w:val="767171"/>
          <w:sz w:val="28"/>
          <w:szCs w:val="28"/>
        </w:rPr>
      </w:pPr>
      <w:r>
        <w:rPr>
          <w:color w:val="767171"/>
        </w:rPr>
        <w:t>2014 – 2016</w:t>
      </w:r>
    </w:p>
    <w:p w14:paraId="00000063" w14:textId="77777777" w:rsidR="001B100E" w:rsidRDefault="001B100E">
      <w:pPr>
        <w:pBdr>
          <w:top w:val="nil"/>
          <w:left w:val="nil"/>
          <w:bottom w:val="nil"/>
          <w:right w:val="nil"/>
          <w:between w:val="nil"/>
        </w:pBdr>
        <w:rPr>
          <w:color w:val="767171"/>
          <w:sz w:val="28"/>
          <w:szCs w:val="28"/>
        </w:rPr>
      </w:pPr>
    </w:p>
    <w:p w14:paraId="00000064"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Managed vendor relations and negotiated lower cost of goods purchased which has resulted in a savings of $60,000 per month.</w:t>
      </w:r>
    </w:p>
    <w:p w14:paraId="00000065"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Reduced dead stock inventory by 200,000 units by repurposing a portion of that inventory and selling the rest to wholesalers.</w:t>
      </w:r>
    </w:p>
    <w:p w14:paraId="00000066" w14:textId="77777777" w:rsidR="001B100E" w:rsidRDefault="0061302B">
      <w:pPr>
        <w:pBdr>
          <w:top w:val="nil"/>
          <w:left w:val="nil"/>
          <w:bottom w:val="nil"/>
          <w:right w:val="nil"/>
          <w:between w:val="nil"/>
        </w:pBdr>
        <w:rPr>
          <w:color w:val="767171"/>
        </w:rPr>
      </w:pPr>
      <w:r>
        <w:rPr>
          <w:color w:val="767171"/>
        </w:rPr>
        <w:t>• Reconciled inventory discrepancy of 400,000 units between 3 separate ERP systems.</w:t>
      </w:r>
    </w:p>
    <w:p w14:paraId="00000067"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Purchased and managed 20 million worth of inventory.</w:t>
      </w:r>
    </w:p>
    <w:p w14:paraId="00000068"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Created and managed 650 new SKUs every 90 days.</w:t>
      </w:r>
    </w:p>
    <w:p w14:paraId="00000069"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Reduced holding costs by 40%.</w:t>
      </w:r>
    </w:p>
    <w:p w14:paraId="0000006A"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Tripled inventory turnover ratio by reducing inventory through improved purchasing strategies.</w:t>
      </w:r>
    </w:p>
    <w:p w14:paraId="0000006B"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Created sales and production forecasts.</w:t>
      </w:r>
    </w:p>
    <w:p w14:paraId="0000006C"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Established several supply </w:t>
      </w:r>
      <w:proofErr w:type="gramStart"/>
      <w:r>
        <w:rPr>
          <w:color w:val="767171"/>
        </w:rPr>
        <w:t>chain</w:t>
      </w:r>
      <w:proofErr w:type="gramEnd"/>
      <w:r>
        <w:rPr>
          <w:color w:val="767171"/>
        </w:rPr>
        <w:t xml:space="preserve"> networks in China, Bangladesh and India. </w:t>
      </w:r>
    </w:p>
    <w:p w14:paraId="0000006D" w14:textId="77777777" w:rsidR="001B100E" w:rsidRDefault="0061302B">
      <w:pPr>
        <w:pBdr>
          <w:top w:val="nil"/>
          <w:left w:val="nil"/>
          <w:bottom w:val="nil"/>
          <w:right w:val="nil"/>
          <w:between w:val="nil"/>
        </w:pBdr>
        <w:rPr>
          <w:color w:val="767171"/>
        </w:rPr>
      </w:pPr>
      <w:r>
        <w:rPr>
          <w:color w:val="767171"/>
        </w:rPr>
        <w:t xml:space="preserve">• Worked closely with third party vendors responsible for warehousing and producing goods. </w:t>
      </w:r>
    </w:p>
    <w:p w14:paraId="0000006E"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In charge of all new product development projects. </w:t>
      </w:r>
    </w:p>
    <w:p w14:paraId="0000006F"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Oversaw quality control on all goods </w:t>
      </w:r>
    </w:p>
    <w:p w14:paraId="00000070"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Drafted service level agreements to hold vendors accountable for any transactional failures. </w:t>
      </w:r>
    </w:p>
    <w:p w14:paraId="00000071"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 xml:space="preserve">Wrote procedure manual to standardize all processes which begin with an initial concept from R&amp;D and ends with final production of the product. </w:t>
      </w:r>
    </w:p>
    <w:p w14:paraId="00000072" w14:textId="77777777" w:rsidR="001B100E" w:rsidRDefault="0061302B">
      <w:pPr>
        <w:pBdr>
          <w:top w:val="nil"/>
          <w:left w:val="nil"/>
          <w:bottom w:val="nil"/>
          <w:right w:val="nil"/>
          <w:between w:val="nil"/>
        </w:pBdr>
        <w:rPr>
          <w:color w:val="767171"/>
        </w:rPr>
      </w:pPr>
      <w:r>
        <w:rPr>
          <w:color w:val="767171"/>
        </w:rPr>
        <w:t xml:space="preserve">• Expanded our supplier base to stay price competitive while using strategic sourcing methods to increase purchasing power. </w:t>
      </w:r>
    </w:p>
    <w:p w14:paraId="00000073" w14:textId="77777777" w:rsidR="001B100E" w:rsidRDefault="0061302B">
      <w:pPr>
        <w:pBdr>
          <w:top w:val="nil"/>
          <w:left w:val="nil"/>
          <w:bottom w:val="nil"/>
          <w:right w:val="nil"/>
          <w:between w:val="nil"/>
        </w:pBdr>
        <w:rPr>
          <w:color w:val="767171"/>
        </w:rPr>
      </w:pPr>
      <w:r>
        <w:rPr>
          <w:color w:val="767171"/>
          <w:sz w:val="28"/>
          <w:szCs w:val="28"/>
        </w:rPr>
        <w:t xml:space="preserve">• </w:t>
      </w:r>
      <w:r>
        <w:rPr>
          <w:color w:val="767171"/>
        </w:rPr>
        <w:t>Managed and adjusted enterprise resource and B2B systems.</w:t>
      </w:r>
    </w:p>
    <w:p w14:paraId="00000074" w14:textId="77777777" w:rsidR="001B100E" w:rsidRDefault="001B100E">
      <w:pPr>
        <w:pBdr>
          <w:top w:val="nil"/>
          <w:left w:val="nil"/>
          <w:bottom w:val="nil"/>
          <w:right w:val="nil"/>
          <w:between w:val="nil"/>
        </w:pBdr>
        <w:rPr>
          <w:color w:val="767171"/>
        </w:rPr>
      </w:pPr>
    </w:p>
    <w:p w14:paraId="00000075" w14:textId="77777777" w:rsidR="001B100E" w:rsidRDefault="001B100E">
      <w:pPr>
        <w:pBdr>
          <w:top w:val="nil"/>
          <w:left w:val="nil"/>
          <w:bottom w:val="nil"/>
          <w:right w:val="nil"/>
          <w:between w:val="nil"/>
        </w:pBdr>
        <w:rPr>
          <w:color w:val="767171"/>
        </w:rPr>
      </w:pPr>
    </w:p>
    <w:p w14:paraId="00000076" w14:textId="77777777" w:rsidR="001B100E" w:rsidRDefault="001B100E">
      <w:pPr>
        <w:pBdr>
          <w:top w:val="nil"/>
          <w:left w:val="nil"/>
          <w:bottom w:val="nil"/>
          <w:right w:val="nil"/>
          <w:between w:val="nil"/>
        </w:pBdr>
        <w:rPr>
          <w:color w:val="767171"/>
        </w:rPr>
      </w:pPr>
    </w:p>
    <w:p w14:paraId="00000077" w14:textId="77777777" w:rsidR="001B100E" w:rsidRDefault="001B100E">
      <w:pPr>
        <w:pBdr>
          <w:top w:val="nil"/>
          <w:left w:val="nil"/>
          <w:bottom w:val="nil"/>
          <w:right w:val="nil"/>
          <w:between w:val="nil"/>
        </w:pBdr>
        <w:rPr>
          <w:color w:val="767171"/>
        </w:rPr>
      </w:pPr>
    </w:p>
    <w:p w14:paraId="00000078" w14:textId="77777777" w:rsidR="001B100E" w:rsidRDefault="001B100E">
      <w:pPr>
        <w:pBdr>
          <w:top w:val="nil"/>
          <w:left w:val="nil"/>
          <w:bottom w:val="nil"/>
          <w:right w:val="nil"/>
          <w:between w:val="nil"/>
        </w:pBdr>
        <w:rPr>
          <w:b/>
          <w:color w:val="767171"/>
          <w:sz w:val="28"/>
          <w:szCs w:val="28"/>
        </w:rPr>
      </w:pPr>
    </w:p>
    <w:p w14:paraId="00000079" w14:textId="77777777" w:rsidR="001B100E" w:rsidRDefault="001B100E">
      <w:pPr>
        <w:rPr>
          <w:sz w:val="28"/>
          <w:szCs w:val="28"/>
        </w:rPr>
      </w:pPr>
    </w:p>
    <w:p w14:paraId="0000007A" w14:textId="77777777" w:rsidR="001B100E" w:rsidRDefault="001B100E">
      <w:pPr>
        <w:pBdr>
          <w:top w:val="nil"/>
          <w:left w:val="nil"/>
          <w:bottom w:val="nil"/>
          <w:right w:val="nil"/>
          <w:between w:val="nil"/>
        </w:pBdr>
        <w:rPr>
          <w:color w:val="767171"/>
          <w:sz w:val="28"/>
          <w:szCs w:val="28"/>
        </w:rPr>
      </w:pPr>
    </w:p>
    <w:p w14:paraId="0000007B" w14:textId="77777777" w:rsidR="001B100E" w:rsidRDefault="001B100E">
      <w:pPr>
        <w:pBdr>
          <w:top w:val="nil"/>
          <w:left w:val="nil"/>
          <w:bottom w:val="nil"/>
          <w:right w:val="nil"/>
          <w:between w:val="nil"/>
        </w:pBdr>
        <w:rPr>
          <w:color w:val="767171"/>
          <w:sz w:val="28"/>
          <w:szCs w:val="28"/>
        </w:rPr>
      </w:pPr>
    </w:p>
    <w:p w14:paraId="0000007C" w14:textId="77777777" w:rsidR="001B100E" w:rsidRDefault="001B100E">
      <w:pPr>
        <w:pBdr>
          <w:top w:val="nil"/>
          <w:left w:val="nil"/>
          <w:bottom w:val="nil"/>
          <w:right w:val="nil"/>
          <w:between w:val="nil"/>
        </w:pBdr>
        <w:rPr>
          <w:color w:val="767171"/>
          <w:sz w:val="28"/>
          <w:szCs w:val="28"/>
        </w:rPr>
      </w:pPr>
    </w:p>
    <w:p w14:paraId="0000007D" w14:textId="77777777" w:rsidR="001B100E" w:rsidRDefault="001B100E">
      <w:pPr>
        <w:pBdr>
          <w:top w:val="nil"/>
          <w:left w:val="nil"/>
          <w:bottom w:val="nil"/>
          <w:right w:val="nil"/>
          <w:between w:val="nil"/>
        </w:pBdr>
        <w:rPr>
          <w:color w:val="767171"/>
          <w:sz w:val="28"/>
          <w:szCs w:val="28"/>
        </w:rPr>
      </w:pPr>
    </w:p>
    <w:p w14:paraId="0000007E" w14:textId="77777777" w:rsidR="001B100E" w:rsidRDefault="001B100E">
      <w:pPr>
        <w:pBdr>
          <w:top w:val="nil"/>
          <w:left w:val="nil"/>
          <w:bottom w:val="nil"/>
          <w:right w:val="nil"/>
          <w:between w:val="nil"/>
        </w:pBdr>
        <w:rPr>
          <w:color w:val="767171"/>
          <w:sz w:val="28"/>
          <w:szCs w:val="28"/>
        </w:rPr>
      </w:pPr>
    </w:p>
    <w:p w14:paraId="0000007F" w14:textId="77777777" w:rsidR="001B100E" w:rsidRDefault="001B100E">
      <w:pPr>
        <w:pBdr>
          <w:top w:val="nil"/>
          <w:left w:val="nil"/>
          <w:bottom w:val="nil"/>
          <w:right w:val="nil"/>
          <w:between w:val="nil"/>
        </w:pBdr>
        <w:rPr>
          <w:color w:val="767171"/>
          <w:sz w:val="28"/>
          <w:szCs w:val="28"/>
        </w:rPr>
      </w:pPr>
    </w:p>
    <w:p w14:paraId="00000080" w14:textId="77777777" w:rsidR="001B100E" w:rsidRDefault="001B100E">
      <w:pPr>
        <w:pBdr>
          <w:top w:val="nil"/>
          <w:left w:val="nil"/>
          <w:bottom w:val="nil"/>
          <w:right w:val="nil"/>
          <w:between w:val="nil"/>
        </w:pBdr>
        <w:rPr>
          <w:b/>
          <w:color w:val="C1560F"/>
          <w:sz w:val="28"/>
          <w:szCs w:val="28"/>
        </w:rPr>
      </w:pPr>
    </w:p>
    <w:p w14:paraId="00000081" w14:textId="77777777" w:rsidR="001B100E" w:rsidRDefault="0061302B">
      <w:pPr>
        <w:pBdr>
          <w:top w:val="nil"/>
          <w:left w:val="nil"/>
          <w:bottom w:val="nil"/>
          <w:right w:val="nil"/>
          <w:between w:val="nil"/>
        </w:pBdr>
        <w:rPr>
          <w:b/>
          <w:color w:val="C1560F"/>
          <w:sz w:val="28"/>
          <w:szCs w:val="28"/>
        </w:rPr>
      </w:pPr>
      <w:r>
        <w:rPr>
          <w:b/>
          <w:color w:val="C1560F"/>
          <w:sz w:val="28"/>
          <w:szCs w:val="28"/>
        </w:rPr>
        <w:t>EDUCATION</w:t>
      </w:r>
    </w:p>
    <w:p w14:paraId="00000082" w14:textId="77777777" w:rsidR="001B100E" w:rsidRDefault="001B100E">
      <w:pPr>
        <w:pBdr>
          <w:top w:val="nil"/>
          <w:left w:val="nil"/>
          <w:bottom w:val="nil"/>
          <w:right w:val="nil"/>
          <w:between w:val="nil"/>
        </w:pBdr>
        <w:rPr>
          <w:b/>
          <w:color w:val="C1560F"/>
          <w:sz w:val="28"/>
          <w:szCs w:val="28"/>
        </w:rPr>
      </w:pPr>
    </w:p>
    <w:p w14:paraId="00000083" w14:textId="77777777" w:rsidR="001B100E" w:rsidRDefault="0061302B">
      <w:pPr>
        <w:pBdr>
          <w:top w:val="nil"/>
          <w:left w:val="nil"/>
          <w:bottom w:val="nil"/>
          <w:right w:val="nil"/>
          <w:between w:val="nil"/>
        </w:pBdr>
        <w:rPr>
          <w:b/>
          <w:color w:val="767171"/>
          <w:sz w:val="28"/>
          <w:szCs w:val="28"/>
        </w:rPr>
      </w:pPr>
      <w:r>
        <w:rPr>
          <w:b/>
          <w:color w:val="767171"/>
          <w:sz w:val="28"/>
          <w:szCs w:val="28"/>
        </w:rPr>
        <w:t>GENERAL</w:t>
      </w:r>
      <w:r>
        <w:rPr>
          <w:b/>
          <w:color w:val="767171"/>
          <w:sz w:val="28"/>
          <w:szCs w:val="28"/>
        </w:rPr>
        <w:tab/>
      </w:r>
      <w:r>
        <w:rPr>
          <w:b/>
          <w:color w:val="767171"/>
          <w:sz w:val="28"/>
          <w:szCs w:val="28"/>
        </w:rPr>
        <w:tab/>
      </w:r>
      <w:r>
        <w:rPr>
          <w:b/>
          <w:color w:val="767171"/>
          <w:sz w:val="28"/>
          <w:szCs w:val="28"/>
        </w:rPr>
        <w:tab/>
      </w:r>
      <w:r>
        <w:rPr>
          <w:b/>
          <w:color w:val="767171"/>
          <w:sz w:val="28"/>
          <w:szCs w:val="28"/>
        </w:rPr>
        <w:tab/>
        <w:t>DATA SCIENCE IMMERSIVE</w:t>
      </w:r>
    </w:p>
    <w:p w14:paraId="00000084" w14:textId="77777777" w:rsidR="001B100E" w:rsidRDefault="0061302B">
      <w:pPr>
        <w:pBdr>
          <w:top w:val="nil"/>
          <w:left w:val="nil"/>
          <w:bottom w:val="nil"/>
          <w:right w:val="nil"/>
          <w:between w:val="nil"/>
        </w:pBdr>
        <w:rPr>
          <w:b/>
          <w:color w:val="767171"/>
          <w:sz w:val="28"/>
          <w:szCs w:val="28"/>
        </w:rPr>
      </w:pPr>
      <w:r>
        <w:rPr>
          <w:b/>
          <w:color w:val="767171"/>
          <w:sz w:val="28"/>
          <w:szCs w:val="28"/>
        </w:rPr>
        <w:t>ASSEMBLY</w:t>
      </w: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p>
    <w:p w14:paraId="00000085" w14:textId="77777777" w:rsidR="001B100E" w:rsidRDefault="0061302B">
      <w:pPr>
        <w:pBdr>
          <w:top w:val="nil"/>
          <w:left w:val="nil"/>
          <w:bottom w:val="nil"/>
          <w:right w:val="nil"/>
          <w:between w:val="nil"/>
        </w:pBdr>
        <w:rPr>
          <w:b/>
          <w:color w:val="767171"/>
          <w:sz w:val="28"/>
          <w:szCs w:val="28"/>
        </w:rPr>
      </w:pP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p>
    <w:p w14:paraId="00000086" w14:textId="77777777" w:rsidR="001B100E" w:rsidRDefault="0061302B">
      <w:pPr>
        <w:pBdr>
          <w:top w:val="nil"/>
          <w:left w:val="nil"/>
          <w:bottom w:val="nil"/>
          <w:right w:val="nil"/>
          <w:between w:val="nil"/>
        </w:pBdr>
        <w:rPr>
          <w:b/>
          <w:color w:val="767171"/>
          <w:sz w:val="28"/>
          <w:szCs w:val="28"/>
        </w:rPr>
      </w:pPr>
      <w:r>
        <w:rPr>
          <w:b/>
          <w:color w:val="767171"/>
          <w:sz w:val="28"/>
          <w:szCs w:val="28"/>
        </w:rPr>
        <w:t>EMPIRE STATE</w:t>
      </w:r>
      <w:r>
        <w:rPr>
          <w:b/>
          <w:color w:val="767171"/>
          <w:sz w:val="28"/>
          <w:szCs w:val="28"/>
        </w:rPr>
        <w:tab/>
      </w:r>
      <w:r>
        <w:rPr>
          <w:b/>
          <w:color w:val="767171"/>
          <w:sz w:val="28"/>
          <w:szCs w:val="28"/>
        </w:rPr>
        <w:tab/>
      </w:r>
      <w:r>
        <w:rPr>
          <w:b/>
          <w:color w:val="767171"/>
          <w:sz w:val="28"/>
          <w:szCs w:val="28"/>
        </w:rPr>
        <w:tab/>
        <w:t>B.S. BME – LOGISTICS MANAGEMENT</w:t>
      </w:r>
    </w:p>
    <w:p w14:paraId="00000087" w14:textId="77777777" w:rsidR="001B100E" w:rsidRDefault="0061302B">
      <w:pPr>
        <w:pBdr>
          <w:top w:val="nil"/>
          <w:left w:val="nil"/>
          <w:bottom w:val="nil"/>
          <w:right w:val="nil"/>
          <w:between w:val="nil"/>
        </w:pBdr>
        <w:rPr>
          <w:b/>
          <w:color w:val="767171"/>
          <w:sz w:val="28"/>
          <w:szCs w:val="28"/>
        </w:rPr>
      </w:pPr>
      <w:r>
        <w:rPr>
          <w:b/>
          <w:color w:val="767171"/>
          <w:sz w:val="28"/>
          <w:szCs w:val="28"/>
        </w:rPr>
        <w:t>COLLEGE</w:t>
      </w: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p>
    <w:p w14:paraId="00000088" w14:textId="77777777" w:rsidR="001B100E" w:rsidRDefault="0061302B">
      <w:pPr>
        <w:pBdr>
          <w:top w:val="nil"/>
          <w:left w:val="nil"/>
          <w:bottom w:val="nil"/>
          <w:right w:val="nil"/>
          <w:between w:val="nil"/>
        </w:pBdr>
        <w:rPr>
          <w:color w:val="767171"/>
          <w:sz w:val="28"/>
          <w:szCs w:val="28"/>
        </w:rPr>
      </w:pPr>
      <w:r>
        <w:rPr>
          <w:color w:val="767171"/>
          <w:sz w:val="28"/>
          <w:szCs w:val="28"/>
        </w:rPr>
        <w:tab/>
      </w:r>
      <w:r>
        <w:rPr>
          <w:color w:val="767171"/>
          <w:sz w:val="28"/>
          <w:szCs w:val="28"/>
        </w:rPr>
        <w:tab/>
      </w:r>
      <w:r>
        <w:rPr>
          <w:color w:val="767171"/>
          <w:sz w:val="28"/>
          <w:szCs w:val="28"/>
        </w:rPr>
        <w:tab/>
      </w:r>
      <w:r>
        <w:rPr>
          <w:color w:val="767171"/>
          <w:sz w:val="28"/>
          <w:szCs w:val="28"/>
        </w:rPr>
        <w:tab/>
      </w:r>
      <w:r>
        <w:rPr>
          <w:color w:val="767171"/>
          <w:sz w:val="28"/>
          <w:szCs w:val="28"/>
        </w:rPr>
        <w:tab/>
      </w:r>
      <w:r>
        <w:rPr>
          <w:color w:val="767171"/>
          <w:sz w:val="28"/>
          <w:szCs w:val="28"/>
        </w:rPr>
        <w:tab/>
      </w:r>
    </w:p>
    <w:p w14:paraId="00000089" w14:textId="77777777" w:rsidR="001B100E" w:rsidRDefault="0061302B">
      <w:pPr>
        <w:pBdr>
          <w:top w:val="nil"/>
          <w:left w:val="nil"/>
          <w:bottom w:val="nil"/>
          <w:right w:val="nil"/>
          <w:between w:val="nil"/>
        </w:pBdr>
        <w:rPr>
          <w:b/>
          <w:color w:val="767171"/>
          <w:sz w:val="28"/>
          <w:szCs w:val="28"/>
        </w:rPr>
      </w:pPr>
      <w:proofErr w:type="gramStart"/>
      <w:r>
        <w:rPr>
          <w:b/>
          <w:color w:val="767171"/>
          <w:sz w:val="28"/>
          <w:szCs w:val="28"/>
        </w:rPr>
        <w:t>WESTCHESTER</w:t>
      </w:r>
      <w:r>
        <w:rPr>
          <w:b/>
          <w:color w:val="767171"/>
          <w:sz w:val="28"/>
          <w:szCs w:val="28"/>
        </w:rPr>
        <w:tab/>
      </w:r>
      <w:r>
        <w:rPr>
          <w:b/>
          <w:color w:val="767171"/>
          <w:sz w:val="28"/>
          <w:szCs w:val="28"/>
        </w:rPr>
        <w:tab/>
      </w:r>
      <w:r>
        <w:rPr>
          <w:b/>
          <w:color w:val="767171"/>
          <w:sz w:val="28"/>
          <w:szCs w:val="28"/>
        </w:rPr>
        <w:tab/>
        <w:t>A.A.S</w:t>
      </w:r>
      <w:proofErr w:type="gramEnd"/>
      <w:r>
        <w:rPr>
          <w:b/>
          <w:color w:val="767171"/>
          <w:sz w:val="28"/>
          <w:szCs w:val="28"/>
        </w:rPr>
        <w:t xml:space="preserve"> – LIBERAL ARTS</w:t>
      </w:r>
    </w:p>
    <w:p w14:paraId="0000008A" w14:textId="77777777" w:rsidR="001B100E" w:rsidRDefault="0061302B">
      <w:pPr>
        <w:pBdr>
          <w:top w:val="nil"/>
          <w:left w:val="nil"/>
          <w:bottom w:val="nil"/>
          <w:right w:val="nil"/>
          <w:between w:val="nil"/>
        </w:pBdr>
        <w:rPr>
          <w:b/>
          <w:color w:val="767171"/>
          <w:sz w:val="28"/>
          <w:szCs w:val="28"/>
        </w:rPr>
      </w:pPr>
      <w:r>
        <w:rPr>
          <w:b/>
          <w:color w:val="767171"/>
          <w:sz w:val="28"/>
          <w:szCs w:val="28"/>
        </w:rPr>
        <w:t>COMMUNITY COLLEGE</w:t>
      </w:r>
    </w:p>
    <w:p w14:paraId="0000008B" w14:textId="77777777" w:rsidR="001B100E" w:rsidRDefault="0061302B">
      <w:pPr>
        <w:pBdr>
          <w:top w:val="nil"/>
          <w:left w:val="nil"/>
          <w:bottom w:val="nil"/>
          <w:right w:val="nil"/>
          <w:between w:val="nil"/>
        </w:pBdr>
        <w:rPr>
          <w:b/>
          <w:color w:val="767171"/>
          <w:sz w:val="28"/>
          <w:szCs w:val="28"/>
        </w:rPr>
      </w:pP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r>
        <w:rPr>
          <w:b/>
          <w:color w:val="767171"/>
          <w:sz w:val="28"/>
          <w:szCs w:val="28"/>
        </w:rPr>
        <w:tab/>
      </w:r>
    </w:p>
    <w:p w14:paraId="0000008C" w14:textId="77777777" w:rsidR="001B100E" w:rsidRDefault="0061302B">
      <w:pPr>
        <w:pBdr>
          <w:top w:val="nil"/>
          <w:left w:val="nil"/>
          <w:bottom w:val="nil"/>
          <w:right w:val="nil"/>
          <w:between w:val="nil"/>
        </w:pBdr>
        <w:rPr>
          <w:b/>
          <w:color w:val="767171"/>
          <w:sz w:val="28"/>
          <w:szCs w:val="28"/>
        </w:rPr>
      </w:pPr>
      <w:r>
        <w:rPr>
          <w:b/>
          <w:color w:val="767171"/>
          <w:sz w:val="28"/>
          <w:szCs w:val="28"/>
        </w:rPr>
        <w:t>RUTGERS UNIVERSITY</w:t>
      </w:r>
      <w:r>
        <w:rPr>
          <w:b/>
          <w:color w:val="767171"/>
          <w:sz w:val="28"/>
          <w:szCs w:val="28"/>
        </w:rPr>
        <w:tab/>
      </w:r>
      <w:r>
        <w:rPr>
          <w:b/>
          <w:color w:val="767171"/>
          <w:sz w:val="28"/>
          <w:szCs w:val="28"/>
        </w:rPr>
        <w:tab/>
        <w:t>LEAN SIX SIGMA PROGRAM</w:t>
      </w:r>
    </w:p>
    <w:p w14:paraId="0000008D" w14:textId="77777777" w:rsidR="001B100E" w:rsidRDefault="0061302B">
      <w:pPr>
        <w:pBdr>
          <w:top w:val="nil"/>
          <w:left w:val="nil"/>
          <w:bottom w:val="nil"/>
          <w:right w:val="nil"/>
          <w:between w:val="nil"/>
        </w:pBdr>
        <w:rPr>
          <w:b/>
          <w:color w:val="767171"/>
          <w:sz w:val="28"/>
          <w:szCs w:val="28"/>
        </w:rPr>
      </w:pPr>
      <w:r>
        <w:rPr>
          <w:b/>
          <w:color w:val="767171"/>
          <w:sz w:val="28"/>
          <w:szCs w:val="28"/>
        </w:rPr>
        <w:t>IN PARTNERSHIP</w:t>
      </w:r>
    </w:p>
    <w:p w14:paraId="0000008E" w14:textId="77777777" w:rsidR="001B100E" w:rsidRDefault="0061302B">
      <w:pPr>
        <w:pBdr>
          <w:top w:val="nil"/>
          <w:left w:val="nil"/>
          <w:bottom w:val="nil"/>
          <w:right w:val="nil"/>
          <w:between w:val="nil"/>
        </w:pBdr>
        <w:rPr>
          <w:b/>
          <w:color w:val="767171"/>
          <w:sz w:val="28"/>
          <w:szCs w:val="28"/>
        </w:rPr>
      </w:pPr>
      <w:r>
        <w:rPr>
          <w:b/>
          <w:color w:val="767171"/>
          <w:sz w:val="28"/>
          <w:szCs w:val="28"/>
        </w:rPr>
        <w:t>WITH LOCKHEED MARTIN</w:t>
      </w:r>
    </w:p>
    <w:sectPr w:rsidR="001B10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82676"/>
    <w:multiLevelType w:val="multilevel"/>
    <w:tmpl w:val="60D07C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6E0868"/>
    <w:multiLevelType w:val="multilevel"/>
    <w:tmpl w:val="6E6E0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B413FC"/>
    <w:multiLevelType w:val="multilevel"/>
    <w:tmpl w:val="DF3C962C"/>
    <w:lvl w:ilvl="0">
      <w:start w:val="2016"/>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0E"/>
    <w:rsid w:val="000B629D"/>
    <w:rsid w:val="001B100E"/>
    <w:rsid w:val="0061302B"/>
    <w:rsid w:val="00633ABB"/>
    <w:rsid w:val="00C6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81EC"/>
  <w15:docId w15:val="{5EB07E66-840F-6C42-966D-74901ACD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2F7E2-2633-F74D-9653-6BC71729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Riehl</cp:lastModifiedBy>
  <cp:revision>2</cp:revision>
  <dcterms:created xsi:type="dcterms:W3CDTF">2021-06-17T16:26:00Z</dcterms:created>
  <dcterms:modified xsi:type="dcterms:W3CDTF">2021-06-17T16:26:00Z</dcterms:modified>
</cp:coreProperties>
</file>